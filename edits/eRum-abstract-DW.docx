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471DF" w:rsidRDefault="003471DF" w:rsidP="00E43111">
      <w:pPr>
        <w:rPr>
          <w:ins w:id="0" w:author="Daniel Witte" w:date="2018-02-19T13:53:00Z"/>
        </w:rPr>
      </w:pPr>
    </w:p>
    <w:p w:rsidR="003471DF" w:rsidRDefault="003471DF" w:rsidP="003471DF">
      <w:pPr>
        <w:rPr>
          <w:ins w:id="1" w:author="Daniel Witte" w:date="2018-02-19T13:54:00Z"/>
        </w:rPr>
      </w:pPr>
      <w:ins w:id="2" w:author="Daniel Witte" w:date="2018-02-19T13:54:00Z">
        <w:r>
          <w:t xml:space="preserve">- </w:t>
        </w:r>
        <w:proofErr w:type="spellStart"/>
        <w:r>
          <w:t>Coauthors</w:t>
        </w:r>
        <w:proofErr w:type="spellEnd"/>
        <w:r>
          <w:t xml:space="preserve">: </w:t>
        </w:r>
        <w:commentRangeStart w:id="3"/>
        <w:r>
          <w:t>Daniel?</w:t>
        </w:r>
        <w:commentRangeEnd w:id="3"/>
        <w:r>
          <w:rPr>
            <w:rStyle w:val="CommentReference"/>
          </w:rPr>
          <w:commentReference w:id="3"/>
        </w:r>
      </w:ins>
    </w:p>
    <w:p w:rsidR="003471DF" w:rsidRDefault="003471DF" w:rsidP="003471DF">
      <w:pPr>
        <w:rPr>
          <w:ins w:id="5" w:author="Daniel Witte" w:date="2018-02-19T13:54:00Z"/>
        </w:rPr>
      </w:pPr>
      <w:ins w:id="6" w:author="Daniel Witte" w:date="2018-02-19T13:54:00Z">
        <w:r>
          <w:t xml:space="preserve">- Talk title: An R </w:t>
        </w:r>
        <w:commentRangeStart w:id="7"/>
        <w:r>
          <w:t xml:space="preserve">package toolkit </w:t>
        </w:r>
        <w:commentRangeEnd w:id="7"/>
        <w:r>
          <w:rPr>
            <w:rStyle w:val="CommentReference"/>
          </w:rPr>
          <w:commentReference w:id="7"/>
        </w:r>
        <w:r>
          <w:t xml:space="preserve">to simplify and automate an open, </w:t>
        </w:r>
        <w:commentRangeStart w:id="9"/>
        <w:r>
          <w:t>collaborative</w:t>
        </w:r>
      </w:ins>
      <w:commentRangeEnd w:id="9"/>
      <w:ins w:id="10" w:author="Daniel Witte" w:date="2018-02-19T13:55:00Z">
        <w:r>
          <w:rPr>
            <w:rStyle w:val="CommentReference"/>
          </w:rPr>
          <w:commentReference w:id="9"/>
        </w:r>
      </w:ins>
      <w:ins w:id="12" w:author="Daniel Witte" w:date="2018-02-19T13:54:00Z">
        <w:r>
          <w:t xml:space="preserve"> scientific workflow</w:t>
        </w:r>
      </w:ins>
    </w:p>
    <w:p w:rsidR="003471DF" w:rsidRDefault="003471DF" w:rsidP="003471DF">
      <w:pPr>
        <w:rPr>
          <w:ins w:id="13" w:author="Daniel Witte" w:date="2018-02-19T13:54:00Z"/>
        </w:rPr>
      </w:pPr>
      <w:ins w:id="14" w:author="Daniel Witte" w:date="2018-02-19T13:54:00Z">
        <w:r>
          <w:t>- Section:</w:t>
        </w:r>
      </w:ins>
    </w:p>
    <w:p w:rsidR="003471DF" w:rsidRDefault="003471DF" w:rsidP="003471DF">
      <w:pPr>
        <w:rPr>
          <w:ins w:id="15" w:author="Daniel Witte" w:date="2018-02-19T13:54:00Z"/>
        </w:rPr>
      </w:pPr>
      <w:ins w:id="16" w:author="Daniel Witte" w:date="2018-02-19T13:54:00Z">
        <w:r>
          <w:t xml:space="preserve">    - </w:t>
        </w:r>
        <w:commentRangeStart w:id="17"/>
        <w:r>
          <w:t>Reproducible research</w:t>
        </w:r>
      </w:ins>
      <w:commentRangeEnd w:id="17"/>
      <w:ins w:id="18" w:author="Daniel Witte" w:date="2018-02-19T13:57:00Z">
        <w:r>
          <w:rPr>
            <w:rStyle w:val="CommentReference"/>
          </w:rPr>
          <w:commentReference w:id="17"/>
        </w:r>
      </w:ins>
    </w:p>
    <w:p w:rsidR="003471DF" w:rsidRDefault="003471DF" w:rsidP="003471DF">
      <w:pPr>
        <w:rPr>
          <w:ins w:id="20" w:author="Daniel Witte" w:date="2018-02-19T13:53:00Z"/>
        </w:rPr>
      </w:pPr>
      <w:ins w:id="21" w:author="Daniel Witte" w:date="2018-02-19T13:54:00Z">
        <w:r>
          <w:t xml:space="preserve">    </w:t>
        </w:r>
        <w:commentRangeStart w:id="22"/>
        <w:r>
          <w:t>- Teaching?</w:t>
        </w:r>
      </w:ins>
      <w:commentRangeEnd w:id="22"/>
      <w:ins w:id="23" w:author="Daniel Witte" w:date="2018-02-19T13:55:00Z">
        <w:r>
          <w:rPr>
            <w:rStyle w:val="CommentReference"/>
          </w:rPr>
          <w:commentReference w:id="22"/>
        </w:r>
      </w:ins>
    </w:p>
    <w:p w:rsidR="003471DF" w:rsidRDefault="003471DF" w:rsidP="00E43111">
      <w:pPr>
        <w:rPr>
          <w:ins w:id="25" w:author="Daniel Witte" w:date="2018-02-19T13:53:00Z"/>
        </w:rPr>
      </w:pPr>
      <w:bookmarkStart w:id="26" w:name="_GoBack"/>
      <w:bookmarkEnd w:id="26"/>
    </w:p>
    <w:p w:rsidR="00E43111" w:rsidRDefault="00E43111" w:rsidP="00E43111">
      <w:pPr>
        <w:rPr>
          <w:ins w:id="27" w:author="Daniel Witte" w:date="2018-02-19T13:45:00Z"/>
        </w:rPr>
      </w:pPr>
      <w:r>
        <w:t xml:space="preserve">Many fields of science are </w:t>
      </w:r>
      <w:del w:id="28" w:author="Daniel Witte" w:date="2018-02-19T13:42:00Z">
        <w:r w:rsidDel="00E43111">
          <w:delText>far behind</w:delText>
        </w:r>
      </w:del>
      <w:ins w:id="29" w:author="Daniel Witte" w:date="2018-02-19T13:42:00Z">
        <w:r>
          <w:t>slow to</w:t>
        </w:r>
      </w:ins>
      <w:r>
        <w:t xml:space="preserve"> adopt</w:t>
      </w:r>
      <w:del w:id="30" w:author="Daniel Witte" w:date="2018-02-19T13:42:00Z">
        <w:r w:rsidDel="00E43111">
          <w:delText>ing</w:delText>
        </w:r>
      </w:del>
      <w:r>
        <w:t xml:space="preserve"> open scientific practices (e.g. sharing code), especially in the biomedical fields. Given the increasing calls and demands for science to be more open (open data, open source)</w:t>
      </w:r>
      <w:ins w:id="31" w:author="Daniel Witte" w:date="2018-02-19T13:43:00Z">
        <w:r>
          <w:t xml:space="preserve"> and reproducible</w:t>
        </w:r>
      </w:ins>
      <w:r>
        <w:t xml:space="preserve">, </w:t>
      </w:r>
      <w:ins w:id="32" w:author="Daniel Witte" w:date="2018-02-19T13:43:00Z">
        <w:r>
          <w:t xml:space="preserve">these practices </w:t>
        </w:r>
      </w:ins>
      <w:ins w:id="33" w:author="Daniel Witte" w:date="2018-02-19T13:44:00Z">
        <w:r>
          <w:t xml:space="preserve">will increasingly become requirements to </w:t>
        </w:r>
      </w:ins>
      <w:del w:id="34" w:author="Daniel Witte" w:date="2018-02-19T13:44:00Z">
        <w:r w:rsidDel="00E43111">
          <w:delText xml:space="preserve">researchers in the future will need to adopt </w:delText>
        </w:r>
      </w:del>
      <w:del w:id="35" w:author="Daniel Witte" w:date="2018-02-19T13:43:00Z">
        <w:r w:rsidDel="00E43111">
          <w:delText xml:space="preserve">these practices </w:delText>
        </w:r>
      </w:del>
      <w:del w:id="36" w:author="Daniel Witte" w:date="2018-02-19T13:44:00Z">
        <w:r w:rsidDel="00E43111">
          <w:delText xml:space="preserve">in order to </w:delText>
        </w:r>
      </w:del>
      <w:r>
        <w:t xml:space="preserve">publish papers and obtain funding. However, presently one of the biggest challenges for many researchers/scientists is that it is </w:t>
      </w:r>
      <w:del w:id="37" w:author="Daniel Witte" w:date="2018-02-19T13:45:00Z">
        <w:r w:rsidDel="00E43111">
          <w:delText>not easy</w:delText>
        </w:r>
      </w:del>
      <w:ins w:id="38" w:author="Daniel Witte" w:date="2018-02-19T13:45:00Z">
        <w:r>
          <w:t>difficult</w:t>
        </w:r>
      </w:ins>
      <w:r>
        <w:t xml:space="preserve"> to </w:t>
      </w:r>
      <w:del w:id="39" w:author="Daniel Witte" w:date="2018-02-19T13:45:00Z">
        <w:r w:rsidDel="00E43111">
          <w:delText xml:space="preserve">practice and </w:delText>
        </w:r>
      </w:del>
      <w:r>
        <w:t xml:space="preserve">adhere to </w:t>
      </w:r>
      <w:ins w:id="40" w:author="Daniel Witte" w:date="2018-02-19T13:45:00Z">
        <w:r>
          <w:t>open and reproducible science principles</w:t>
        </w:r>
      </w:ins>
      <w:del w:id="41" w:author="Daniel Witte" w:date="2018-02-19T13:45:00Z">
        <w:r w:rsidDel="00E43111">
          <w:delText>these practices</w:delText>
        </w:r>
      </w:del>
      <w:r>
        <w:t xml:space="preserve">. </w:t>
      </w:r>
    </w:p>
    <w:p w:rsidR="00E43111" w:rsidRDefault="00E43111" w:rsidP="00E43111">
      <w:pPr>
        <w:rPr>
          <w:ins w:id="42" w:author="Daniel Witte" w:date="2018-02-19T13:45:00Z"/>
        </w:rPr>
      </w:pPr>
    </w:p>
    <w:p w:rsidR="00E43111" w:rsidDel="00E43111" w:rsidRDefault="00E43111" w:rsidP="00E43111">
      <w:pPr>
        <w:rPr>
          <w:del w:id="43" w:author="Daniel Witte" w:date="2018-02-19T13:45:00Z"/>
        </w:rPr>
      </w:pPr>
      <w:r>
        <w:t>While there are a few packages and workflows currently available, such as</w:t>
      </w:r>
      <w:ins w:id="44" w:author="Daniel Witte" w:date="2018-02-19T13:45:00Z">
        <w:r>
          <w:t xml:space="preserve"> </w:t>
        </w:r>
      </w:ins>
      <w:del w:id="45" w:author="Daniel Witte" w:date="2018-02-19T13:45:00Z">
        <w:r w:rsidDel="00E43111">
          <w:delText xml:space="preserve"> </w:delText>
        </w:r>
      </w:del>
      <w:r>
        <w:t>[`</w:t>
      </w:r>
      <w:proofErr w:type="spellStart"/>
      <w:r>
        <w:t>ProjectTemplate</w:t>
      </w:r>
      <w:proofErr w:type="spellEnd"/>
      <w:r>
        <w:t>`](http://projecttemplate.net/) or</w:t>
      </w:r>
      <w:ins w:id="46" w:author="Daniel Witte" w:date="2018-02-19T13:45:00Z">
        <w:r>
          <w:t xml:space="preserve"> </w:t>
        </w:r>
      </w:ins>
    </w:p>
    <w:p w:rsidR="00E43111" w:rsidDel="00E43111" w:rsidRDefault="00E43111" w:rsidP="00E43111">
      <w:pPr>
        <w:rPr>
          <w:del w:id="47" w:author="Daniel Witte" w:date="2018-02-19T13:48:00Z"/>
        </w:rPr>
      </w:pPr>
      <w:r>
        <w:t>[`</w:t>
      </w:r>
      <w:proofErr w:type="spellStart"/>
      <w:proofErr w:type="gramStart"/>
      <w:r>
        <w:t>makeProject</w:t>
      </w:r>
      <w:proofErr w:type="spellEnd"/>
      <w:proofErr w:type="gramEnd"/>
      <w:r>
        <w:t xml:space="preserve">`](https://cran.r-project.org/package=makeProject), these toolkits tend to focus </w:t>
      </w:r>
      <w:del w:id="48" w:author="Daniel Witte" w:date="2018-02-19T13:46:00Z">
        <w:r w:rsidDel="00E43111">
          <w:delText xml:space="preserve">more </w:delText>
        </w:r>
      </w:del>
      <w:r>
        <w:t xml:space="preserve">on </w:t>
      </w:r>
      <w:del w:id="49" w:author="Daniel Witte" w:date="2018-02-19T13:46:00Z">
        <w:r w:rsidDel="00E43111">
          <w:delText xml:space="preserve">the </w:delText>
        </w:r>
      </w:del>
      <w:r>
        <w:t xml:space="preserve">template creation </w:t>
      </w:r>
      <w:del w:id="50" w:author="Daniel Witte" w:date="2018-02-19T13:46:00Z">
        <w:r w:rsidDel="00E43111">
          <w:delText xml:space="preserve">side of projects </w:delText>
        </w:r>
      </w:del>
      <w:r>
        <w:t>or rely on extensive documentation rather than automation. Th</w:t>
      </w:r>
      <w:ins w:id="51" w:author="Daniel Witte" w:date="2018-02-19T13:46:00Z">
        <w:r>
          <w:t xml:space="preserve">e </w:t>
        </w:r>
      </w:ins>
      <w:ins w:id="52" w:author="Daniel Witte" w:date="2018-02-19T13:49:00Z">
        <w:r>
          <w:t>`</w:t>
        </w:r>
        <w:proofErr w:type="spellStart"/>
        <w:r>
          <w:t>prodigenr</w:t>
        </w:r>
        <w:proofErr w:type="spellEnd"/>
        <w:proofErr w:type="gramStart"/>
        <w:r>
          <w:t xml:space="preserve">` </w:t>
        </w:r>
      </w:ins>
      <w:ins w:id="53" w:author="Daniel Witte" w:date="2018-02-19T13:47:00Z">
        <w:r>
          <w:t xml:space="preserve"> </w:t>
        </w:r>
      </w:ins>
      <w:proofErr w:type="gramEnd"/>
      <w:del w:id="54" w:author="Daniel Witte" w:date="2018-02-19T13:47:00Z">
        <w:r w:rsidDel="00E43111">
          <w:delText xml:space="preserve">is </w:delText>
        </w:r>
      </w:del>
      <w:r>
        <w:t>toolkit (presently only the [`</w:t>
      </w:r>
      <w:proofErr w:type="spellStart"/>
      <w:r>
        <w:t>prodigenr</w:t>
      </w:r>
      <w:proofErr w:type="spellEnd"/>
      <w:r>
        <w:t xml:space="preserve">` package](https://github.com/lwjohnst86/prodigenr)) aims to simplify and automate many </w:t>
      </w:r>
      <w:del w:id="55" w:author="Daniel Witte" w:date="2018-02-19T13:47:00Z">
        <w:r w:rsidDel="00E43111">
          <w:delText xml:space="preserve">of these </w:delText>
        </w:r>
      </w:del>
      <w:r>
        <w:t>open science tasks. At present, the `</w:t>
      </w:r>
      <w:proofErr w:type="spellStart"/>
      <w:r>
        <w:t>prodigenr</w:t>
      </w:r>
      <w:proofErr w:type="spellEnd"/>
      <w:r>
        <w:t xml:space="preserve">` </w:t>
      </w:r>
      <w:commentRangeStart w:id="56"/>
      <w:r>
        <w:t>packag</w:t>
      </w:r>
      <w:commentRangeEnd w:id="56"/>
      <w:r>
        <w:rPr>
          <w:rStyle w:val="CommentReference"/>
        </w:rPr>
        <w:commentReference w:id="56"/>
      </w:r>
      <w:r>
        <w:t>e automates the creation of an open reproducible research project, with templates for manuscripts, posters, and slides</w:t>
      </w:r>
      <w:del w:id="57" w:author="Daniel Witte" w:date="2018-02-19T13:48:00Z">
        <w:r w:rsidDel="00E43111">
          <w:delText xml:space="preserve"> currently available</w:delText>
        </w:r>
      </w:del>
      <w:r>
        <w:t>. The ultimate goal is to create a toolkit similar in ideology to the `</w:t>
      </w:r>
      <w:proofErr w:type="spellStart"/>
      <w:r>
        <w:t>devtools</w:t>
      </w:r>
      <w:proofErr w:type="spellEnd"/>
      <w:r>
        <w:t xml:space="preserve">` package, but aimed at researchers and scientists using (or wanting to use) open scientific practices. This toolkit is also being developed through the Mozilla </w:t>
      </w:r>
    </w:p>
    <w:p w:rsidR="00ED1DAC" w:rsidRDefault="00E43111" w:rsidP="00E43111">
      <w:r>
        <w:t xml:space="preserve">[Open Project Leader Training](https://tinyurl.com/y8632w22). The aim of presenting </w:t>
      </w:r>
      <w:ins w:id="58" w:author="Daniel Witte" w:date="2018-02-19T13:49:00Z">
        <w:r>
          <w:t>`</w:t>
        </w:r>
        <w:proofErr w:type="spellStart"/>
        <w:r>
          <w:t>prodigenr</w:t>
        </w:r>
        <w:proofErr w:type="spellEnd"/>
        <w:r>
          <w:t xml:space="preserve">` </w:t>
        </w:r>
      </w:ins>
      <w:del w:id="59" w:author="Daniel Witte" w:date="2018-02-19T13:49:00Z">
        <w:r w:rsidDel="00E43111">
          <w:delText xml:space="preserve">this toolkit </w:delText>
        </w:r>
      </w:del>
      <w:r>
        <w:t xml:space="preserve">at </w:t>
      </w:r>
      <w:proofErr w:type="spellStart"/>
      <w:r>
        <w:t>eRum</w:t>
      </w:r>
      <w:proofErr w:type="spellEnd"/>
      <w:r>
        <w:t xml:space="preserve"> is to get feedback and suggestions from the community, particularly surrounding practices in reproducibility and open science, and </w:t>
      </w:r>
      <w:ins w:id="60" w:author="Daniel Witte" w:date="2018-02-19T13:49:00Z">
        <w:r>
          <w:t xml:space="preserve">on </w:t>
        </w:r>
      </w:ins>
      <w:r>
        <w:t xml:space="preserve">how </w:t>
      </w:r>
      <w:ins w:id="61" w:author="Daniel Witte" w:date="2018-02-19T13:50:00Z">
        <w:r>
          <w:t xml:space="preserve">best </w:t>
        </w:r>
      </w:ins>
      <w:r>
        <w:t xml:space="preserve">to </w:t>
      </w:r>
      <w:del w:id="62" w:author="Daniel Witte" w:date="2018-02-19T13:50:00Z">
        <w:r w:rsidDel="00E43111">
          <w:delText xml:space="preserve">best </w:delText>
        </w:r>
      </w:del>
      <w:r>
        <w:t>target biomedical researchers.</w:t>
      </w:r>
    </w:p>
    <w:sectPr w:rsidR="00ED1DAC" w:rsidSect="00212EF5"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3" w:author="Daniel Witte" w:date="2018-02-19T13:54:00Z" w:initials="DW">
    <w:p w:rsidR="003471DF" w:rsidRDefault="003471DF">
      <w:pPr>
        <w:pStyle w:val="CommentText"/>
      </w:pPr>
      <w:ins w:id="4" w:author="Daniel Witte" w:date="2018-02-19T13:54:00Z">
        <w:r>
          <w:rPr>
            <w:rStyle w:val="CommentReference"/>
          </w:rPr>
          <w:annotationRef/>
        </w:r>
      </w:ins>
      <w:r>
        <w:t>No; I haven’t contributed to the package.</w:t>
      </w:r>
    </w:p>
  </w:comment>
  <w:comment w:id="7" w:author="Daniel Witte" w:date="2018-02-19T13:55:00Z" w:initials="DW">
    <w:p w:rsidR="003471DF" w:rsidRDefault="003471DF">
      <w:pPr>
        <w:pStyle w:val="CommentText"/>
      </w:pPr>
      <w:ins w:id="8" w:author="Daniel Witte" w:date="2018-02-19T13:54:00Z">
        <w:r>
          <w:rPr>
            <w:rStyle w:val="CommentReference"/>
          </w:rPr>
          <w:annotationRef/>
        </w:r>
      </w:ins>
      <w:r>
        <w:t>Seems double</w:t>
      </w:r>
      <w:proofErr w:type="gramStart"/>
      <w:r>
        <w:t>..</w:t>
      </w:r>
      <w:proofErr w:type="gramEnd"/>
      <w:r>
        <w:t xml:space="preserve"> </w:t>
      </w:r>
      <w:proofErr w:type="gramStart"/>
      <w:r>
        <w:t>is</w:t>
      </w:r>
      <w:proofErr w:type="gramEnd"/>
      <w:r>
        <w:t xml:space="preserve"> it a toolkit or a package?</w:t>
      </w:r>
    </w:p>
  </w:comment>
  <w:comment w:id="9" w:author="Daniel Witte" w:date="2018-02-19T13:55:00Z" w:initials="DW">
    <w:p w:rsidR="003471DF" w:rsidRDefault="003471DF">
      <w:pPr>
        <w:pStyle w:val="CommentText"/>
      </w:pPr>
      <w:ins w:id="11" w:author="Daniel Witte" w:date="2018-02-19T13:55:00Z">
        <w:r>
          <w:rPr>
            <w:rStyle w:val="CommentReference"/>
          </w:rPr>
          <w:annotationRef/>
        </w:r>
      </w:ins>
      <w:r>
        <w:t>Are there tools for collaboration? Is reproducibility not the clearest secondary aim?</w:t>
      </w:r>
    </w:p>
  </w:comment>
  <w:comment w:id="17" w:author="Daniel Witte" w:date="2018-02-19T13:58:00Z" w:initials="DW">
    <w:p w:rsidR="003471DF" w:rsidRDefault="003471DF">
      <w:pPr>
        <w:pStyle w:val="CommentText"/>
      </w:pPr>
      <w:ins w:id="19" w:author="Daniel Witte" w:date="2018-02-19T13:57:00Z">
        <w:r>
          <w:rPr>
            <w:rStyle w:val="CommentReference"/>
          </w:rPr>
          <w:annotationRef/>
        </w:r>
      </w:ins>
      <w:r>
        <w:t xml:space="preserve">Are these pre-defined fields? If the topic is reproducible research, I would make sure </w:t>
      </w:r>
      <w:r>
        <w:t>reproducibility clearly comes back throughout the abstract.</w:t>
      </w:r>
    </w:p>
  </w:comment>
  <w:comment w:id="22" w:author="Daniel Witte" w:date="2018-02-19T13:57:00Z" w:initials="DW">
    <w:p w:rsidR="003471DF" w:rsidRDefault="003471DF">
      <w:pPr>
        <w:pStyle w:val="CommentText"/>
      </w:pPr>
      <w:ins w:id="24" w:author="Daniel Witte" w:date="2018-02-19T13:55:00Z">
        <w:r>
          <w:rPr>
            <w:rStyle w:val="CommentReference"/>
          </w:rPr>
          <w:annotationRef/>
        </w:r>
      </w:ins>
      <w:r>
        <w:t>It’s not immediately clear where the link to teaching is. If you want to include this, I would add a sentence explaining how the package may be used from a teaching perspective.</w:t>
      </w:r>
    </w:p>
  </w:comment>
  <w:comment w:id="56" w:author="Daniel Witte" w:date="2018-02-19T13:48:00Z" w:initials="DW">
    <w:p w:rsidR="00E43111" w:rsidRDefault="00E43111">
      <w:pPr>
        <w:pStyle w:val="CommentText"/>
      </w:pPr>
      <w:r>
        <w:rPr>
          <w:rStyle w:val="CommentReference"/>
        </w:rPr>
        <w:annotationRef/>
      </w:r>
      <w:r>
        <w:t>Do you mean something different by package and toolkit? If not, choose one of the two words.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26"/>
  <w:proofState w:spelling="clean" w:grammar="clean"/>
  <w:trackRevisions/>
  <w:defaultTabStop w:val="1304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111"/>
    <w:rsid w:val="00212EF5"/>
    <w:rsid w:val="0028616A"/>
    <w:rsid w:val="003471DF"/>
    <w:rsid w:val="0098344A"/>
    <w:rsid w:val="00A06C43"/>
    <w:rsid w:val="00BB601E"/>
    <w:rsid w:val="00BE78E3"/>
    <w:rsid w:val="00C6554C"/>
    <w:rsid w:val="00E43111"/>
    <w:rsid w:val="00ED1DAC"/>
    <w:rsid w:val="00F90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539139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311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111"/>
    <w:rPr>
      <w:rFonts w:ascii="Lucida Grande" w:hAnsi="Lucida Grande" w:cs="Lucida Grande"/>
      <w:sz w:val="18"/>
      <w:szCs w:val="18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E4311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311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3111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311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3111"/>
    <w:rPr>
      <w:b/>
      <w:bCs/>
      <w:sz w:val="20"/>
      <w:szCs w:val="20"/>
      <w:lang w:val="en-GB"/>
    </w:rPr>
  </w:style>
  <w:style w:type="paragraph" w:styleId="Revision">
    <w:name w:val="Revision"/>
    <w:hidden/>
    <w:uiPriority w:val="99"/>
    <w:semiHidden/>
    <w:rsid w:val="003471DF"/>
    <w:rPr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da-DK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4311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3111"/>
    <w:rPr>
      <w:rFonts w:ascii="Lucida Grande" w:hAnsi="Lucida Grande" w:cs="Lucida Grande"/>
      <w:sz w:val="18"/>
      <w:szCs w:val="18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E43111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4311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43111"/>
    <w:rPr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43111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43111"/>
    <w:rPr>
      <w:b/>
      <w:bCs/>
      <w:sz w:val="20"/>
      <w:szCs w:val="20"/>
      <w:lang w:val="en-GB"/>
    </w:rPr>
  </w:style>
  <w:style w:type="paragraph" w:styleId="Revision">
    <w:name w:val="Revision"/>
    <w:hidden/>
    <w:uiPriority w:val="99"/>
    <w:semiHidden/>
    <w:rsid w:val="003471DF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300</Words>
  <Characters>1714</Characters>
  <Application>Microsoft Macintosh Word</Application>
  <DocSecurity>0</DocSecurity>
  <Lines>14</Lines>
  <Paragraphs>4</Paragraphs>
  <ScaleCrop>false</ScaleCrop>
  <Company>Aarhus University</Company>
  <LinksUpToDate>false</LinksUpToDate>
  <CharactersWithSpaces>2010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Witte</dc:creator>
  <cp:keywords/>
  <dc:description/>
  <cp:lastModifiedBy>Daniel Witte</cp:lastModifiedBy>
  <cp:revision>1</cp:revision>
  <dcterms:created xsi:type="dcterms:W3CDTF">2018-02-19T12:41:00Z</dcterms:created>
  <dcterms:modified xsi:type="dcterms:W3CDTF">2018-02-19T12:58:00Z</dcterms:modified>
</cp:coreProperties>
</file>